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CE123" w14:textId="77777777" w:rsidR="00324C51" w:rsidRPr="00854F25" w:rsidRDefault="00854F25" w:rsidP="00FE5BE3">
      <w:pPr>
        <w:spacing w:line="480" w:lineRule="auto"/>
        <w:rPr>
          <w:rFonts w:ascii="Times New Roman" w:hAnsi="Times New Roman" w:cs="Times New Roman"/>
        </w:rPr>
      </w:pPr>
      <w:r w:rsidRPr="00854F25">
        <w:rPr>
          <w:rFonts w:ascii="Times New Roman" w:hAnsi="Times New Roman" w:cs="Times New Roman"/>
        </w:rPr>
        <w:t>Philip Warton</w:t>
      </w:r>
    </w:p>
    <w:p w14:paraId="3C75D7A7" w14:textId="77777777" w:rsidR="00854F25" w:rsidRPr="00854F25" w:rsidRDefault="00854F25" w:rsidP="00FE5BE3">
      <w:pPr>
        <w:spacing w:line="480" w:lineRule="auto"/>
        <w:rPr>
          <w:rFonts w:ascii="Times New Roman" w:hAnsi="Times New Roman" w:cs="Times New Roman"/>
        </w:rPr>
      </w:pPr>
      <w:r w:rsidRPr="00854F25">
        <w:rPr>
          <w:rFonts w:ascii="Times New Roman" w:hAnsi="Times New Roman" w:cs="Times New Roman"/>
        </w:rPr>
        <w:t xml:space="preserve">Professor </w:t>
      </w:r>
      <w:proofErr w:type="spellStart"/>
      <w:r w:rsidRPr="00854F25">
        <w:rPr>
          <w:rFonts w:ascii="Times New Roman" w:hAnsi="Times New Roman" w:cs="Times New Roman"/>
        </w:rPr>
        <w:t>Azadeh</w:t>
      </w:r>
      <w:proofErr w:type="spellEnd"/>
      <w:r w:rsidRPr="00854F25">
        <w:rPr>
          <w:rFonts w:ascii="Times New Roman" w:hAnsi="Times New Roman" w:cs="Times New Roman"/>
        </w:rPr>
        <w:t xml:space="preserve"> </w:t>
      </w:r>
      <w:proofErr w:type="spellStart"/>
      <w:r w:rsidRPr="00854F25">
        <w:rPr>
          <w:rFonts w:ascii="Times New Roman" w:hAnsi="Times New Roman" w:cs="Times New Roman"/>
        </w:rPr>
        <w:t>Gahnizadeh</w:t>
      </w:r>
      <w:proofErr w:type="spellEnd"/>
    </w:p>
    <w:p w14:paraId="0FDEF6A4" w14:textId="77777777" w:rsidR="00854F25" w:rsidRPr="00854F25" w:rsidRDefault="00854F25" w:rsidP="00FE5BE3">
      <w:pPr>
        <w:spacing w:line="480" w:lineRule="auto"/>
        <w:rPr>
          <w:rFonts w:ascii="Times New Roman" w:hAnsi="Times New Roman" w:cs="Times New Roman"/>
        </w:rPr>
      </w:pPr>
      <w:r w:rsidRPr="00854F25">
        <w:rPr>
          <w:rFonts w:ascii="Times New Roman" w:hAnsi="Times New Roman" w:cs="Times New Roman"/>
        </w:rPr>
        <w:t>Writing 222 – English Composition</w:t>
      </w:r>
    </w:p>
    <w:p w14:paraId="77A8A44D" w14:textId="77777777" w:rsidR="00854F25" w:rsidRPr="00854F25" w:rsidRDefault="00854F25" w:rsidP="00FE5BE3">
      <w:pPr>
        <w:spacing w:line="480" w:lineRule="auto"/>
        <w:rPr>
          <w:rFonts w:ascii="Times New Roman" w:hAnsi="Times New Roman" w:cs="Times New Roman"/>
        </w:rPr>
      </w:pPr>
      <w:r w:rsidRPr="00854F25">
        <w:rPr>
          <w:rFonts w:ascii="Times New Roman" w:hAnsi="Times New Roman" w:cs="Times New Roman"/>
        </w:rPr>
        <w:t>7 November 2018</w:t>
      </w:r>
    </w:p>
    <w:p w14:paraId="1BB41D0E" w14:textId="77777777" w:rsidR="00854F25" w:rsidRDefault="00854F25" w:rsidP="00FE5BE3">
      <w:pPr>
        <w:spacing w:line="480" w:lineRule="auto"/>
        <w:jc w:val="center"/>
        <w:rPr>
          <w:rFonts w:ascii="Times New Roman" w:hAnsi="Times New Roman" w:cs="Times New Roman"/>
        </w:rPr>
      </w:pPr>
      <w:r w:rsidRPr="00854F25">
        <w:rPr>
          <w:rFonts w:ascii="Times New Roman" w:hAnsi="Times New Roman" w:cs="Times New Roman"/>
        </w:rPr>
        <w:t>Proposal?</w:t>
      </w:r>
    </w:p>
    <w:p w14:paraId="5832F93A" w14:textId="10FAD6A0" w:rsidR="009917CD" w:rsidRDefault="00854F25" w:rsidP="00FE5BE3">
      <w:pPr>
        <w:spacing w:line="480" w:lineRule="auto"/>
        <w:rPr>
          <w:rFonts w:ascii="Times New Roman" w:hAnsi="Times New Roman" w:cs="Times New Roman"/>
        </w:rPr>
      </w:pPr>
      <w:r>
        <w:rPr>
          <w:rFonts w:ascii="Times New Roman" w:hAnsi="Times New Roman" w:cs="Times New Roman"/>
        </w:rPr>
        <w:tab/>
      </w:r>
      <w:r w:rsidR="00FE5BE3">
        <w:rPr>
          <w:rFonts w:ascii="Times New Roman" w:hAnsi="Times New Roman" w:cs="Times New Roman"/>
        </w:rPr>
        <w:t>Dir</w:t>
      </w:r>
      <w:r w:rsidR="00722796">
        <w:rPr>
          <w:rFonts w:ascii="Times New Roman" w:hAnsi="Times New Roman" w:cs="Times New Roman"/>
        </w:rPr>
        <w:t xml:space="preserve">ty money. Dirty stinky money. Smells like corruption. When you think of a bribe </w:t>
      </w:r>
      <w:ins w:id="0" w:author="Warton, Philip G" w:date="2018-11-26T08:28:00Z">
        <w:r w:rsidR="00706C95">
          <w:rPr>
            <w:rFonts w:ascii="Times New Roman" w:hAnsi="Times New Roman" w:cs="Times New Roman"/>
          </w:rPr>
          <w:t>Y</w:t>
        </w:r>
      </w:ins>
      <w:del w:id="1" w:author="Warton, Philip G" w:date="2018-11-26T08:28:00Z">
        <w:r w:rsidR="00722796" w:rsidDel="00706C95">
          <w:rPr>
            <w:rFonts w:ascii="Times New Roman" w:hAnsi="Times New Roman" w:cs="Times New Roman"/>
          </w:rPr>
          <w:delText>y</w:delText>
        </w:r>
      </w:del>
      <w:r w:rsidR="00722796">
        <w:rPr>
          <w:rFonts w:ascii="Times New Roman" w:hAnsi="Times New Roman" w:cs="Times New Roman"/>
        </w:rPr>
        <w:t xml:space="preserve">ou probably imagine a criminal in a trench coat </w:t>
      </w:r>
      <w:ins w:id="2" w:author="Warton, Philip G" w:date="2018-11-26T08:28:00Z">
        <w:r w:rsidR="00706C95">
          <w:rPr>
            <w:rFonts w:ascii="Times New Roman" w:hAnsi="Times New Roman" w:cs="Times New Roman"/>
          </w:rPr>
          <w:t xml:space="preserve">who is </w:t>
        </w:r>
      </w:ins>
      <w:r w:rsidR="00722796">
        <w:rPr>
          <w:rFonts w:ascii="Times New Roman" w:hAnsi="Times New Roman" w:cs="Times New Roman"/>
        </w:rPr>
        <w:t xml:space="preserve">paying off a policeman or something </w:t>
      </w:r>
      <w:ins w:id="3" w:author="Warton, Philip G" w:date="2018-11-26T08:28:00Z">
        <w:r w:rsidR="00706C95">
          <w:rPr>
            <w:rFonts w:ascii="Times New Roman" w:hAnsi="Times New Roman" w:cs="Times New Roman"/>
          </w:rPr>
          <w:t>similar</w:t>
        </w:r>
      </w:ins>
      <w:del w:id="4" w:author="Warton, Philip G" w:date="2018-11-26T08:28:00Z">
        <w:r w:rsidR="00722796" w:rsidDel="00706C95">
          <w:rPr>
            <w:rFonts w:ascii="Times New Roman" w:hAnsi="Times New Roman" w:cs="Times New Roman"/>
          </w:rPr>
          <w:delText>like that</w:delText>
        </w:r>
      </w:del>
      <w:r w:rsidR="00722796">
        <w:rPr>
          <w:rFonts w:ascii="Times New Roman" w:hAnsi="Times New Roman" w:cs="Times New Roman"/>
        </w:rPr>
        <w:t xml:space="preserve">. However, </w:t>
      </w:r>
      <w:ins w:id="5" w:author="Warton, Philip G" w:date="2018-11-26T08:29:00Z">
        <w:r w:rsidR="00706C95">
          <w:rPr>
            <w:rFonts w:ascii="Times New Roman" w:hAnsi="Times New Roman" w:cs="Times New Roman"/>
          </w:rPr>
          <w:t xml:space="preserve">today </w:t>
        </w:r>
      </w:ins>
      <w:r w:rsidR="00722796">
        <w:rPr>
          <w:rFonts w:ascii="Times New Roman" w:hAnsi="Times New Roman" w:cs="Times New Roman"/>
        </w:rPr>
        <w:t>in Americ</w:t>
      </w:r>
      <w:ins w:id="6" w:author="Warton, Philip G" w:date="2018-11-26T08:29:00Z">
        <w:r w:rsidR="00706C95">
          <w:rPr>
            <w:rFonts w:ascii="Times New Roman" w:hAnsi="Times New Roman" w:cs="Times New Roman"/>
          </w:rPr>
          <w:t>a</w:t>
        </w:r>
      </w:ins>
      <w:del w:id="7" w:author="Warton, Philip G" w:date="2018-11-26T08:29:00Z">
        <w:r w:rsidR="00722796" w:rsidDel="00706C95">
          <w:rPr>
            <w:rFonts w:ascii="Times New Roman" w:hAnsi="Times New Roman" w:cs="Times New Roman"/>
          </w:rPr>
          <w:delText>a today</w:delText>
        </w:r>
      </w:del>
      <w:r w:rsidR="00722796">
        <w:rPr>
          <w:rFonts w:ascii="Times New Roman" w:hAnsi="Times New Roman" w:cs="Times New Roman"/>
        </w:rPr>
        <w:t xml:space="preserve"> there is no secrecy surrounding bribes,</w:t>
      </w:r>
      <w:ins w:id="8" w:author="Warton, Philip G" w:date="2018-11-26T08:40:00Z">
        <w:r w:rsidR="00517D1F">
          <w:rPr>
            <w:rFonts w:ascii="Times New Roman" w:hAnsi="Times New Roman" w:cs="Times New Roman"/>
          </w:rPr>
          <w:t xml:space="preserve"> and they are</w:t>
        </w:r>
      </w:ins>
      <w:del w:id="9" w:author="Warton, Philip G" w:date="2018-11-26T08:40:00Z">
        <w:r w:rsidR="00722796" w:rsidDel="00517D1F">
          <w:rPr>
            <w:rFonts w:ascii="Times New Roman" w:hAnsi="Times New Roman" w:cs="Times New Roman"/>
          </w:rPr>
          <w:delText xml:space="preserve"> it’s</w:delText>
        </w:r>
      </w:del>
      <w:r w:rsidR="00722796">
        <w:rPr>
          <w:rFonts w:ascii="Times New Roman" w:hAnsi="Times New Roman" w:cs="Times New Roman"/>
        </w:rPr>
        <w:t xml:space="preserve"> done in the wide open. Figures like the Koch brothers</w:t>
      </w:r>
      <w:r w:rsidR="00AF46F7">
        <w:rPr>
          <w:rStyle w:val="CommentReference"/>
        </w:rPr>
        <w:t xml:space="preserve"> </w:t>
      </w:r>
      <w:commentRangeStart w:id="10"/>
      <w:commentRangeEnd w:id="10"/>
      <w:r w:rsidR="00E20D5C">
        <w:rPr>
          <w:rStyle w:val="CommentReference"/>
        </w:rPr>
        <w:commentReference w:id="10"/>
      </w:r>
      <w:r w:rsidR="00722796">
        <w:rPr>
          <w:rFonts w:ascii="Times New Roman" w:hAnsi="Times New Roman" w:cs="Times New Roman"/>
        </w:rPr>
        <w:t xml:space="preserve">have their hands in every pot, using their wealth to control every aspect of our political system from the media, to campaigning, and even having partial control over the decisions made in congress. While there are many components to creating this kind of power, a large part of this stems from our current campaign finance system, specifically the existence of </w:t>
      </w:r>
      <w:commentRangeStart w:id="11"/>
      <w:r w:rsidR="00722796">
        <w:rPr>
          <w:rFonts w:ascii="Times New Roman" w:hAnsi="Times New Roman" w:cs="Times New Roman"/>
        </w:rPr>
        <w:t>Super PAC</w:t>
      </w:r>
      <w:r w:rsidR="009917CD">
        <w:rPr>
          <w:rFonts w:ascii="Times New Roman" w:hAnsi="Times New Roman" w:cs="Times New Roman"/>
        </w:rPr>
        <w:t>’</w:t>
      </w:r>
      <w:r w:rsidR="00722796">
        <w:rPr>
          <w:rFonts w:ascii="Times New Roman" w:hAnsi="Times New Roman" w:cs="Times New Roman"/>
        </w:rPr>
        <w:t>s</w:t>
      </w:r>
      <w:commentRangeEnd w:id="11"/>
      <w:r w:rsidR="00E20D5C">
        <w:rPr>
          <w:rStyle w:val="CommentReference"/>
        </w:rPr>
        <w:commentReference w:id="11"/>
      </w:r>
      <w:r w:rsidR="009917CD">
        <w:rPr>
          <w:rFonts w:ascii="Times New Roman" w:hAnsi="Times New Roman" w:cs="Times New Roman"/>
        </w:rPr>
        <w:t xml:space="preserve"> (Political Action </w:t>
      </w:r>
      <w:proofErr w:type="spellStart"/>
      <w:r w:rsidR="009917CD">
        <w:rPr>
          <w:rFonts w:ascii="Times New Roman" w:hAnsi="Times New Roman" w:cs="Times New Roman"/>
        </w:rPr>
        <w:t>Commitees</w:t>
      </w:r>
      <w:proofErr w:type="spellEnd"/>
      <w:r w:rsidR="009917CD">
        <w:rPr>
          <w:rFonts w:ascii="Times New Roman" w:hAnsi="Times New Roman" w:cs="Times New Roman"/>
        </w:rPr>
        <w:t>)</w:t>
      </w:r>
      <w:r w:rsidR="00722796">
        <w:rPr>
          <w:rFonts w:ascii="Times New Roman" w:hAnsi="Times New Roman" w:cs="Times New Roman"/>
        </w:rPr>
        <w:t xml:space="preserve">. </w:t>
      </w:r>
      <w:r w:rsidR="00A030F1">
        <w:rPr>
          <w:rFonts w:ascii="Times New Roman" w:hAnsi="Times New Roman" w:cs="Times New Roman"/>
        </w:rPr>
        <w:t xml:space="preserve">There </w:t>
      </w:r>
      <w:commentRangeStart w:id="12"/>
      <w:r w:rsidR="00A030F1">
        <w:rPr>
          <w:rFonts w:ascii="Times New Roman" w:hAnsi="Times New Roman" w:cs="Times New Roman"/>
        </w:rPr>
        <w:t>are no caps</w:t>
      </w:r>
      <w:commentRangeEnd w:id="12"/>
      <w:r w:rsidR="00706C95">
        <w:rPr>
          <w:rStyle w:val="CommentReference"/>
        </w:rPr>
        <w:commentReference w:id="12"/>
      </w:r>
      <w:r w:rsidR="00A030F1">
        <w:rPr>
          <w:rFonts w:ascii="Times New Roman" w:hAnsi="Times New Roman" w:cs="Times New Roman"/>
        </w:rPr>
        <w:t xml:space="preserve"> on the amount of money individuals or corporations can donate to these Super PAC’s. Though these organizations are not supposed to communicate or cooperate with the campaign directly,</w:t>
      </w:r>
      <w:r w:rsidR="0015015F">
        <w:rPr>
          <w:rFonts w:ascii="Times New Roman" w:hAnsi="Times New Roman" w:cs="Times New Roman"/>
        </w:rPr>
        <w:t xml:space="preserve"> </w:t>
      </w:r>
      <w:commentRangeStart w:id="13"/>
      <w:r w:rsidR="00A030F1">
        <w:rPr>
          <w:rFonts w:ascii="Times New Roman" w:hAnsi="Times New Roman" w:cs="Times New Roman"/>
        </w:rPr>
        <w:t xml:space="preserve">many </w:t>
      </w:r>
      <w:proofErr w:type="gramStart"/>
      <w:r w:rsidR="00A030F1">
        <w:rPr>
          <w:rFonts w:ascii="Times New Roman" w:hAnsi="Times New Roman" w:cs="Times New Roman"/>
        </w:rPr>
        <w:t>play</w:t>
      </w:r>
      <w:proofErr w:type="gramEnd"/>
      <w:r w:rsidR="00A030F1">
        <w:rPr>
          <w:rFonts w:ascii="Times New Roman" w:hAnsi="Times New Roman" w:cs="Times New Roman"/>
        </w:rPr>
        <w:t xml:space="preserve"> fast and loose with this rule</w:t>
      </w:r>
      <w:commentRangeEnd w:id="13"/>
      <w:r w:rsidR="00706C95">
        <w:rPr>
          <w:rStyle w:val="CommentReference"/>
        </w:rPr>
        <w:commentReference w:id="13"/>
      </w:r>
      <w:r w:rsidR="00A030F1">
        <w:rPr>
          <w:rFonts w:ascii="Times New Roman" w:hAnsi="Times New Roman" w:cs="Times New Roman"/>
        </w:rPr>
        <w:t xml:space="preserve">, and </w:t>
      </w:r>
      <w:r w:rsidR="0015015F">
        <w:rPr>
          <w:rFonts w:ascii="Times New Roman" w:hAnsi="Times New Roman" w:cs="Times New Roman"/>
        </w:rPr>
        <w:t xml:space="preserve">the </w:t>
      </w:r>
      <w:r w:rsidR="00A030F1">
        <w:rPr>
          <w:rFonts w:ascii="Times New Roman" w:hAnsi="Times New Roman" w:cs="Times New Roman"/>
        </w:rPr>
        <w:t>enforcement of it is quite underwhelming. This allows large corporations to donate unlimited amounts of money to campaigns (though technically indirectly)</w:t>
      </w:r>
      <w:r w:rsidR="00AF46F7">
        <w:rPr>
          <w:rFonts w:ascii="Times New Roman" w:hAnsi="Times New Roman" w:cs="Times New Roman"/>
        </w:rPr>
        <w:t xml:space="preserve">, </w:t>
      </w:r>
      <w:r w:rsidR="00A030F1">
        <w:rPr>
          <w:rFonts w:ascii="Times New Roman" w:hAnsi="Times New Roman" w:cs="Times New Roman"/>
        </w:rPr>
        <w:t>giving these companies power over whose campaign is successful. Politicians have an incentive to treat these special interest groups very well, and this shapes how our policy is formed here in the United States. Politics play favorites towards the industries that give them the most money, because that</w:t>
      </w:r>
      <w:r w:rsidR="00AF46F7">
        <w:rPr>
          <w:rFonts w:ascii="Times New Roman" w:hAnsi="Times New Roman" w:cs="Times New Roman"/>
        </w:rPr>
        <w:t xml:space="preserve"> i</w:t>
      </w:r>
      <w:r w:rsidR="00A030F1">
        <w:rPr>
          <w:rFonts w:ascii="Times New Roman" w:hAnsi="Times New Roman" w:cs="Times New Roman"/>
        </w:rPr>
        <w:t xml:space="preserve">s </w:t>
      </w:r>
      <w:ins w:id="14" w:author="Warton, Philip G" w:date="2018-11-26T08:27:00Z">
        <w:r w:rsidR="00706C95">
          <w:rPr>
            <w:rFonts w:ascii="Times New Roman" w:hAnsi="Times New Roman" w:cs="Times New Roman"/>
          </w:rPr>
          <w:t>how the</w:t>
        </w:r>
      </w:ins>
      <w:r w:rsidR="00A030F1">
        <w:rPr>
          <w:rFonts w:ascii="Times New Roman" w:hAnsi="Times New Roman" w:cs="Times New Roman"/>
        </w:rPr>
        <w:t xml:space="preserve"> American </w:t>
      </w:r>
      <w:ins w:id="15" w:author="Warton, Philip G" w:date="2018-11-26T08:27:00Z">
        <w:r w:rsidR="00706C95">
          <w:rPr>
            <w:rFonts w:ascii="Times New Roman" w:hAnsi="Times New Roman" w:cs="Times New Roman"/>
          </w:rPr>
          <w:t>democratic system has been built</w:t>
        </w:r>
      </w:ins>
      <w:del w:id="16" w:author="Warton, Philip G" w:date="2018-11-26T08:27:00Z">
        <w:r w:rsidR="00A030F1" w:rsidDel="00706C95">
          <w:rPr>
            <w:rFonts w:ascii="Times New Roman" w:hAnsi="Times New Roman" w:cs="Times New Roman"/>
          </w:rPr>
          <w:delText>democracy</w:delText>
        </w:r>
      </w:del>
      <w:r w:rsidR="00A030F1">
        <w:rPr>
          <w:rFonts w:ascii="Times New Roman" w:hAnsi="Times New Roman" w:cs="Times New Roman"/>
        </w:rPr>
        <w:t xml:space="preserve">. </w:t>
      </w:r>
      <w:commentRangeStart w:id="17"/>
      <w:r w:rsidR="00722796" w:rsidRPr="00517D1F">
        <w:rPr>
          <w:rFonts w:ascii="Times New Roman" w:hAnsi="Times New Roman" w:cs="Times New Roman"/>
          <w:highlight w:val="yellow"/>
          <w:rPrChange w:id="18" w:author="Warton, Philip G" w:date="2018-11-26T08:38:00Z">
            <w:rPr>
              <w:rFonts w:ascii="Times New Roman" w:hAnsi="Times New Roman" w:cs="Times New Roman"/>
            </w:rPr>
          </w:rPrChange>
        </w:rPr>
        <w:t xml:space="preserve">The Citizens United court ruling </w:t>
      </w:r>
      <w:commentRangeEnd w:id="17"/>
      <w:r w:rsidR="00AF46F7" w:rsidRPr="00517D1F">
        <w:rPr>
          <w:rStyle w:val="CommentReference"/>
          <w:highlight w:val="yellow"/>
          <w:rPrChange w:id="19" w:author="Warton, Philip G" w:date="2018-11-26T08:38:00Z">
            <w:rPr>
              <w:rStyle w:val="CommentReference"/>
            </w:rPr>
          </w:rPrChange>
        </w:rPr>
        <w:commentReference w:id="17"/>
      </w:r>
      <w:r w:rsidR="00722796" w:rsidRPr="00517D1F">
        <w:rPr>
          <w:rFonts w:ascii="Times New Roman" w:hAnsi="Times New Roman" w:cs="Times New Roman"/>
          <w:highlight w:val="yellow"/>
          <w:rPrChange w:id="20" w:author="Warton, Philip G" w:date="2018-11-26T08:38:00Z">
            <w:rPr>
              <w:rFonts w:ascii="Times New Roman" w:hAnsi="Times New Roman" w:cs="Times New Roman"/>
            </w:rPr>
          </w:rPrChange>
        </w:rPr>
        <w:t>should be overturned in order to give corporations and special interest groups less power in our political system</w:t>
      </w:r>
      <w:commentRangeStart w:id="21"/>
      <w:r w:rsidR="00722796" w:rsidRPr="00517D1F">
        <w:rPr>
          <w:rFonts w:ascii="Times New Roman" w:hAnsi="Times New Roman" w:cs="Times New Roman"/>
          <w:highlight w:val="yellow"/>
          <w:rPrChange w:id="22" w:author="Warton, Philip G" w:date="2018-11-26T08:38:00Z">
            <w:rPr>
              <w:rFonts w:ascii="Times New Roman" w:hAnsi="Times New Roman" w:cs="Times New Roman"/>
            </w:rPr>
          </w:rPrChange>
        </w:rPr>
        <w:t>.</w:t>
      </w:r>
      <w:commentRangeEnd w:id="21"/>
      <w:r w:rsidR="00AF46F7" w:rsidRPr="00517D1F">
        <w:rPr>
          <w:rStyle w:val="CommentReference"/>
          <w:highlight w:val="yellow"/>
          <w:rPrChange w:id="23" w:author="Warton, Philip G" w:date="2018-11-26T08:38:00Z">
            <w:rPr>
              <w:rStyle w:val="CommentReference"/>
            </w:rPr>
          </w:rPrChange>
        </w:rPr>
        <w:commentReference w:id="21"/>
      </w:r>
    </w:p>
    <w:p w14:paraId="39308016" w14:textId="6E253628" w:rsidR="00975BAD" w:rsidRDefault="00975BAD" w:rsidP="009917CD">
      <w:pPr>
        <w:spacing w:line="480" w:lineRule="auto"/>
        <w:ind w:firstLine="720"/>
        <w:rPr>
          <w:rFonts w:ascii="Times New Roman" w:hAnsi="Times New Roman" w:cs="Times New Roman"/>
        </w:rPr>
      </w:pPr>
      <w:commentRangeStart w:id="24"/>
      <w:r>
        <w:rPr>
          <w:rFonts w:ascii="Times New Roman" w:hAnsi="Times New Roman" w:cs="Times New Roman"/>
        </w:rPr>
        <w:lastRenderedPageBreak/>
        <w:t xml:space="preserve">The status quo of our political system is corruption. </w:t>
      </w:r>
      <w:commentRangeEnd w:id="24"/>
      <w:r w:rsidR="00517D1F">
        <w:rPr>
          <w:rStyle w:val="CommentReference"/>
        </w:rPr>
        <w:commentReference w:id="24"/>
      </w:r>
      <w:r>
        <w:rPr>
          <w:rFonts w:ascii="Times New Roman" w:hAnsi="Times New Roman" w:cs="Times New Roman"/>
        </w:rPr>
        <w:t xml:space="preserve">Establishment politics </w:t>
      </w:r>
      <w:commentRangeStart w:id="25"/>
      <w:del w:id="26" w:author="Warton, Philip G" w:date="2018-11-26T08:32:00Z">
        <w:r w:rsidDel="00706C95">
          <w:rPr>
            <w:rFonts w:ascii="Times New Roman" w:hAnsi="Times New Roman" w:cs="Times New Roman"/>
          </w:rPr>
          <w:delText xml:space="preserve">is </w:delText>
        </w:r>
      </w:del>
      <w:ins w:id="27" w:author="Warton, Philip G" w:date="2018-11-26T08:32:00Z">
        <w:r w:rsidR="00706C95">
          <w:rPr>
            <w:rFonts w:ascii="Times New Roman" w:hAnsi="Times New Roman" w:cs="Times New Roman"/>
          </w:rPr>
          <w:t>are</w:t>
        </w:r>
        <w:r w:rsidR="00706C95">
          <w:rPr>
            <w:rFonts w:ascii="Times New Roman" w:hAnsi="Times New Roman" w:cs="Times New Roman"/>
          </w:rPr>
          <w:t xml:space="preserve"> </w:t>
        </w:r>
        <w:commentRangeEnd w:id="25"/>
        <w:r w:rsidR="00706C95">
          <w:rPr>
            <w:rStyle w:val="CommentReference"/>
          </w:rPr>
          <w:commentReference w:id="25"/>
        </w:r>
      </w:ins>
      <w:r>
        <w:rPr>
          <w:rFonts w:ascii="Times New Roman" w:hAnsi="Times New Roman" w:cs="Times New Roman"/>
        </w:rPr>
        <w:t xml:space="preserve">tainted by the influence of many private entities, making it less and less for the people at large. The reason for this is </w:t>
      </w:r>
      <w:del w:id="28" w:author="Warton, Philip G" w:date="2018-11-26T08:36:00Z">
        <w:r w:rsidDel="00517D1F">
          <w:rPr>
            <w:rFonts w:ascii="Times New Roman" w:hAnsi="Times New Roman" w:cs="Times New Roman"/>
          </w:rPr>
          <w:delText xml:space="preserve">that </w:delText>
        </w:r>
      </w:del>
      <w:ins w:id="29" w:author="Warton, Philip G" w:date="2018-11-26T08:36:00Z">
        <w:r w:rsidR="00517D1F">
          <w:rPr>
            <w:rFonts w:ascii="Times New Roman" w:hAnsi="Times New Roman" w:cs="Times New Roman"/>
          </w:rPr>
          <w:t>due</w:t>
        </w:r>
        <w:r w:rsidR="00517D1F">
          <w:rPr>
            <w:rFonts w:ascii="Times New Roman" w:hAnsi="Times New Roman" w:cs="Times New Roman"/>
          </w:rPr>
          <w:t xml:space="preserve"> </w:t>
        </w:r>
      </w:ins>
      <w:ins w:id="30" w:author="Warton, Philip G" w:date="2018-11-26T08:42:00Z">
        <w:r w:rsidR="00517D1F">
          <w:rPr>
            <w:rFonts w:ascii="Times New Roman" w:hAnsi="Times New Roman" w:cs="Times New Roman"/>
          </w:rPr>
          <w:t xml:space="preserve">to </w:t>
        </w:r>
      </w:ins>
      <w:commentRangeStart w:id="31"/>
      <w:r>
        <w:rPr>
          <w:rFonts w:ascii="Times New Roman" w:hAnsi="Times New Roman" w:cs="Times New Roman"/>
        </w:rPr>
        <w:t xml:space="preserve">these companies </w:t>
      </w:r>
      <w:commentRangeEnd w:id="31"/>
      <w:r w:rsidR="00517D1F">
        <w:rPr>
          <w:rStyle w:val="CommentReference"/>
        </w:rPr>
        <w:commentReference w:id="31"/>
      </w:r>
      <w:r>
        <w:rPr>
          <w:rFonts w:ascii="Times New Roman" w:hAnsi="Times New Roman" w:cs="Times New Roman"/>
        </w:rPr>
        <w:t xml:space="preserve">and </w:t>
      </w:r>
      <w:bookmarkStart w:id="32" w:name="_GoBack"/>
      <w:bookmarkEnd w:id="32"/>
      <w:r>
        <w:rPr>
          <w:rFonts w:ascii="Times New Roman" w:hAnsi="Times New Roman" w:cs="Times New Roman"/>
        </w:rPr>
        <w:t xml:space="preserve">people </w:t>
      </w:r>
      <w:del w:id="33" w:author="Warton, Philip G" w:date="2018-11-26T08:43:00Z">
        <w:r w:rsidDel="00843B9A">
          <w:rPr>
            <w:rFonts w:ascii="Times New Roman" w:hAnsi="Times New Roman" w:cs="Times New Roman"/>
          </w:rPr>
          <w:delText xml:space="preserve">have </w:delText>
        </w:r>
      </w:del>
      <w:ins w:id="34" w:author="Warton, Philip G" w:date="2018-11-26T08:43:00Z">
        <w:r w:rsidR="00843B9A">
          <w:rPr>
            <w:rFonts w:ascii="Times New Roman" w:hAnsi="Times New Roman" w:cs="Times New Roman"/>
          </w:rPr>
          <w:t>in</w:t>
        </w:r>
        <w:r w:rsidR="00843B9A">
          <w:rPr>
            <w:rFonts w:ascii="Times New Roman" w:hAnsi="Times New Roman" w:cs="Times New Roman"/>
          </w:rPr>
          <w:t xml:space="preserve"> </w:t>
        </w:r>
      </w:ins>
      <w:r>
        <w:rPr>
          <w:rFonts w:ascii="Times New Roman" w:hAnsi="Times New Roman" w:cs="Times New Roman"/>
        </w:rPr>
        <w:t>power over who wins and who loses elections, in large part because of our current campaign finance policy.</w:t>
      </w:r>
      <w:r w:rsidR="009917CD">
        <w:rPr>
          <w:rFonts w:ascii="Times New Roman" w:hAnsi="Times New Roman" w:cs="Times New Roman"/>
        </w:rPr>
        <w:t xml:space="preserve"> The power that large industries and corporations wield is far and wide, many industries receive a staggering amount of special treatment just because the right people donated to the right candidate.</w:t>
      </w:r>
    </w:p>
    <w:p w14:paraId="647C5744" w14:textId="7CCC20CD" w:rsidR="00975BAD" w:rsidRDefault="009917CD" w:rsidP="009917CD">
      <w:pPr>
        <w:spacing w:line="480" w:lineRule="auto"/>
        <w:rPr>
          <w:rFonts w:ascii="Times New Roman" w:hAnsi="Times New Roman" w:cs="Times New Roman"/>
        </w:rPr>
      </w:pPr>
      <w:r>
        <w:rPr>
          <w:rFonts w:ascii="Times New Roman" w:hAnsi="Times New Roman" w:cs="Times New Roman"/>
        </w:rPr>
        <w:tab/>
        <w:t xml:space="preserve">Millions and millions of dollars are poured into Super PAC’s for many different politicians. Some of these campaigns are successful and others are not, but regardless it </w:t>
      </w:r>
      <w:r w:rsidR="009E18A3">
        <w:rPr>
          <w:rFonts w:ascii="Times New Roman" w:hAnsi="Times New Roman" w:cs="Times New Roman"/>
        </w:rPr>
        <w:t>inherently corrupts our political system, taking power out of the hands of the individual and putting it in the hands of those that already wield the most power. Allowing corporations and individuals to donate unlimited amounts of money allows for self-governance among the ultra-wealthy and the private sector.</w:t>
      </w:r>
    </w:p>
    <w:p w14:paraId="3E134DBC" w14:textId="3AB79E22" w:rsidR="009E18A3" w:rsidRDefault="009E18A3" w:rsidP="009917CD">
      <w:pPr>
        <w:spacing w:line="480" w:lineRule="auto"/>
        <w:rPr>
          <w:rFonts w:ascii="Times New Roman" w:hAnsi="Times New Roman" w:cs="Times New Roman"/>
        </w:rPr>
      </w:pPr>
      <w:r>
        <w:rPr>
          <w:rFonts w:ascii="Times New Roman" w:hAnsi="Times New Roman" w:cs="Times New Roman"/>
        </w:rPr>
        <w:tab/>
        <w:t xml:space="preserve">Among the ten largest weapons manufacturers in the world, seven of them are from the United States. There is a lot of money to be made, so weapons manufacturing companies want to ensure that we continue to fight wars. To do this, many will donate large sums of money to Super PAC’s in order to elect candidates that will be more militaristic. Every election cycle, all of the largest arms manufacturers donate several million dollars to their candidate of choice. Being war happy is a good way to get your campaign funded, and so many establishment candidates, as a result, have been very pro-military. From George W. Bush, </w:t>
      </w:r>
      <w:r w:rsidR="00F02B57">
        <w:rPr>
          <w:rFonts w:ascii="Times New Roman" w:hAnsi="Times New Roman" w:cs="Times New Roman"/>
        </w:rPr>
        <w:t>to Barack Obama, and even to Hilary Clinton, this militaristic approach to foreign policy only grows worse, and as it becomes the norm the public thinks about it less and less.</w:t>
      </w:r>
    </w:p>
    <w:p w14:paraId="7C09A070" w14:textId="013C8938" w:rsidR="00975BAD" w:rsidRDefault="00F02B57" w:rsidP="0032317D">
      <w:pPr>
        <w:spacing w:line="480" w:lineRule="auto"/>
        <w:rPr>
          <w:rFonts w:ascii="Times New Roman" w:hAnsi="Times New Roman" w:cs="Times New Roman"/>
        </w:rPr>
      </w:pPr>
      <w:r>
        <w:rPr>
          <w:rFonts w:ascii="Times New Roman" w:hAnsi="Times New Roman" w:cs="Times New Roman"/>
        </w:rPr>
        <w:tab/>
        <w:t xml:space="preserve">Some may say that this is not a direct form of corruption. On the contrary, the incentive to act in one way or another is determined directly by how it may affect one’s campaign finance. To solve this Super PAC’s must be altered </w:t>
      </w:r>
      <w:r w:rsidR="0032317D">
        <w:rPr>
          <w:rFonts w:ascii="Times New Roman" w:hAnsi="Times New Roman" w:cs="Times New Roman"/>
        </w:rPr>
        <w:t>greatly or</w:t>
      </w:r>
      <w:r>
        <w:rPr>
          <w:rFonts w:ascii="Times New Roman" w:hAnsi="Times New Roman" w:cs="Times New Roman"/>
        </w:rPr>
        <w:t xml:space="preserve"> eliminated entirely. Should we alter these </w:t>
      </w:r>
      <w:r>
        <w:rPr>
          <w:rFonts w:ascii="Times New Roman" w:hAnsi="Times New Roman" w:cs="Times New Roman"/>
        </w:rPr>
        <w:lastRenderedPageBreak/>
        <w:t>committees, there are several changes that must be incurred. The first change is to limit the amount of spending that any individual can donate to the Super PAC. For normal donations, politicians are allowed to receive 2700 dollars per election cycle from an individual. If they take one donation in the primaries and one in the general election, they take a maximum of 5700. Super PAC’s should be able to take slightly more than direct donations, as they are not directly tied to one specific candidate, but limits must be in place because of their inherently corrupt qualities. The limit should be no greater than six thousand dollars, allowing companies and individuals to finance campaigns to a certain extent, but not so much that it outweighs the direct donations. This will incentivize more of these direct donations</w:t>
      </w:r>
      <w:r w:rsidR="0032317D">
        <w:rPr>
          <w:rFonts w:ascii="Times New Roman" w:hAnsi="Times New Roman" w:cs="Times New Roman"/>
        </w:rPr>
        <w:t>, allowing more people to have a voice in our political system.</w:t>
      </w:r>
    </w:p>
    <w:p w14:paraId="61E975C4" w14:textId="0957D91B" w:rsidR="00975BAD" w:rsidRDefault="0032317D" w:rsidP="0032317D">
      <w:pPr>
        <w:spacing w:line="480" w:lineRule="auto"/>
        <w:ind w:firstLine="720"/>
        <w:rPr>
          <w:rFonts w:ascii="Times New Roman" w:hAnsi="Times New Roman" w:cs="Times New Roman"/>
        </w:rPr>
      </w:pPr>
      <w:r>
        <w:rPr>
          <w:rFonts w:ascii="Times New Roman" w:hAnsi="Times New Roman" w:cs="Times New Roman"/>
        </w:rPr>
        <w:t>In order to put these limits in place it is likely that we will have to o</w:t>
      </w:r>
      <w:r w:rsidR="00975BAD">
        <w:rPr>
          <w:rFonts w:ascii="Times New Roman" w:hAnsi="Times New Roman" w:cs="Times New Roman"/>
        </w:rPr>
        <w:t xml:space="preserve">verturn </w:t>
      </w:r>
      <w:r>
        <w:rPr>
          <w:rFonts w:ascii="Times New Roman" w:hAnsi="Times New Roman" w:cs="Times New Roman"/>
        </w:rPr>
        <w:t xml:space="preserve">the </w:t>
      </w:r>
      <w:proofErr w:type="spellStart"/>
      <w:r w:rsidR="00975BAD">
        <w:rPr>
          <w:rFonts w:ascii="Times New Roman" w:hAnsi="Times New Roman" w:cs="Times New Roman"/>
        </w:rPr>
        <w:t>Citezens</w:t>
      </w:r>
      <w:proofErr w:type="spellEnd"/>
      <w:r w:rsidR="00975BAD">
        <w:rPr>
          <w:rFonts w:ascii="Times New Roman" w:hAnsi="Times New Roman" w:cs="Times New Roman"/>
        </w:rPr>
        <w:t xml:space="preserve"> United court ruling</w:t>
      </w:r>
      <w:r>
        <w:rPr>
          <w:rFonts w:ascii="Times New Roman" w:hAnsi="Times New Roman" w:cs="Times New Roman"/>
        </w:rPr>
        <w:t>, the one that allows limitless individual and corporate spending towards political action committees.</w:t>
      </w:r>
    </w:p>
    <w:p w14:paraId="510D70FD" w14:textId="61D03FC4" w:rsidR="00975BAD" w:rsidRDefault="00975BAD" w:rsidP="00FE5BE3">
      <w:pPr>
        <w:spacing w:line="480" w:lineRule="auto"/>
        <w:rPr>
          <w:rFonts w:ascii="Times New Roman" w:hAnsi="Times New Roman" w:cs="Times New Roman"/>
        </w:rPr>
      </w:pPr>
      <w:r>
        <w:rPr>
          <w:rFonts w:ascii="Times New Roman" w:hAnsi="Times New Roman" w:cs="Times New Roman"/>
        </w:rPr>
        <w:tab/>
        <w:t xml:space="preserve">How does this solution solve the </w:t>
      </w:r>
      <w:proofErr w:type="gramStart"/>
      <w:r>
        <w:rPr>
          <w:rFonts w:ascii="Times New Roman" w:hAnsi="Times New Roman" w:cs="Times New Roman"/>
        </w:rPr>
        <w:t>problem</w:t>
      </w:r>
      <w:proofErr w:type="gramEnd"/>
    </w:p>
    <w:p w14:paraId="0D2B245D" w14:textId="0B64EFA2" w:rsidR="00975BAD" w:rsidRDefault="006D25C1" w:rsidP="00FE5BE3">
      <w:pPr>
        <w:spacing w:line="480" w:lineRule="auto"/>
        <w:rPr>
          <w:rFonts w:ascii="Times New Roman" w:hAnsi="Times New Roman" w:cs="Times New Roman"/>
        </w:rPr>
      </w:pPr>
      <w:commentRangeStart w:id="35"/>
      <w:r>
        <w:rPr>
          <w:rFonts w:ascii="Times New Roman" w:hAnsi="Times New Roman" w:cs="Times New Roman"/>
        </w:rPr>
        <w:t xml:space="preserve">Eradicating the existence of limitless </w:t>
      </w:r>
      <w:proofErr w:type="spellStart"/>
      <w:r>
        <w:rPr>
          <w:rFonts w:ascii="Times New Roman" w:hAnsi="Times New Roman" w:cs="Times New Roman"/>
        </w:rPr>
        <w:t>superpacs</w:t>
      </w:r>
      <w:proofErr w:type="spellEnd"/>
      <w:r>
        <w:rPr>
          <w:rFonts w:ascii="Times New Roman" w:hAnsi="Times New Roman" w:cs="Times New Roman"/>
        </w:rPr>
        <w:t xml:space="preserve"> </w:t>
      </w:r>
      <w:commentRangeEnd w:id="35"/>
      <w:r w:rsidR="00AF46F7">
        <w:rPr>
          <w:rStyle w:val="CommentReference"/>
        </w:rPr>
        <w:commentReference w:id="35"/>
      </w:r>
      <w:r>
        <w:rPr>
          <w:rFonts w:ascii="Times New Roman" w:hAnsi="Times New Roman" w:cs="Times New Roman"/>
        </w:rPr>
        <w:t xml:space="preserve">will help </w:t>
      </w:r>
      <w:r w:rsidR="000C35F6">
        <w:rPr>
          <w:rFonts w:ascii="Times New Roman" w:hAnsi="Times New Roman" w:cs="Times New Roman"/>
        </w:rPr>
        <w:t>uncorrupt our politics because private entities will no longer have the power to choose who wins and loses elections, giving politicians no incentive to prioritize industries over the good of the American people.</w:t>
      </w:r>
    </w:p>
    <w:p w14:paraId="741E9A5F" w14:textId="747F1452" w:rsidR="00975BAD" w:rsidRDefault="00975BAD" w:rsidP="00FE5BE3">
      <w:pPr>
        <w:spacing w:line="480" w:lineRule="auto"/>
        <w:rPr>
          <w:rFonts w:ascii="Times New Roman" w:hAnsi="Times New Roman" w:cs="Times New Roman"/>
        </w:rPr>
      </w:pPr>
    </w:p>
    <w:p w14:paraId="4A3B890C" w14:textId="6905638E" w:rsidR="009917CD" w:rsidRDefault="009917CD" w:rsidP="00FE5BE3">
      <w:pPr>
        <w:spacing w:line="480" w:lineRule="auto"/>
        <w:rPr>
          <w:rFonts w:ascii="Times New Roman" w:hAnsi="Times New Roman" w:cs="Times New Roman"/>
        </w:rPr>
      </w:pPr>
    </w:p>
    <w:p w14:paraId="0EC92265" w14:textId="55392E11" w:rsidR="009917CD" w:rsidRDefault="009917CD" w:rsidP="00FE5BE3">
      <w:pPr>
        <w:spacing w:line="480" w:lineRule="auto"/>
        <w:rPr>
          <w:rFonts w:ascii="Times New Roman" w:hAnsi="Times New Roman" w:cs="Times New Roman"/>
        </w:rPr>
      </w:pPr>
    </w:p>
    <w:p w14:paraId="0DA936EB" w14:textId="2FAC88B3" w:rsidR="009917CD" w:rsidRDefault="009917CD" w:rsidP="00FE5BE3">
      <w:pPr>
        <w:spacing w:line="480" w:lineRule="auto"/>
        <w:rPr>
          <w:rFonts w:ascii="Times New Roman" w:hAnsi="Times New Roman" w:cs="Times New Roman"/>
        </w:rPr>
      </w:pPr>
    </w:p>
    <w:p w14:paraId="0904FEC4" w14:textId="1FAE6079" w:rsidR="009917CD" w:rsidRDefault="009917CD" w:rsidP="00FE5BE3">
      <w:pPr>
        <w:spacing w:line="480" w:lineRule="auto"/>
        <w:rPr>
          <w:rFonts w:ascii="Times New Roman" w:hAnsi="Times New Roman" w:cs="Times New Roman"/>
        </w:rPr>
      </w:pPr>
    </w:p>
    <w:p w14:paraId="7FB7CF6E" w14:textId="499DA81F" w:rsidR="009917CD" w:rsidRDefault="009917CD" w:rsidP="00FE5BE3">
      <w:pPr>
        <w:spacing w:line="480" w:lineRule="auto"/>
        <w:rPr>
          <w:rFonts w:ascii="Times New Roman" w:hAnsi="Times New Roman" w:cs="Times New Roman"/>
        </w:rPr>
      </w:pPr>
    </w:p>
    <w:p w14:paraId="40477C29" w14:textId="11731500" w:rsidR="009917CD" w:rsidRDefault="009917CD" w:rsidP="00FE5BE3">
      <w:pPr>
        <w:spacing w:line="480" w:lineRule="auto"/>
        <w:rPr>
          <w:rFonts w:ascii="Times New Roman" w:hAnsi="Times New Roman" w:cs="Times New Roman"/>
        </w:rPr>
      </w:pPr>
    </w:p>
    <w:p w14:paraId="06F96E41" w14:textId="2A077181" w:rsidR="009917CD" w:rsidRDefault="009917CD" w:rsidP="00FE5BE3">
      <w:pPr>
        <w:spacing w:line="480" w:lineRule="auto"/>
        <w:rPr>
          <w:rFonts w:ascii="Times New Roman" w:hAnsi="Times New Roman" w:cs="Times New Roman"/>
        </w:rPr>
      </w:pPr>
    </w:p>
    <w:p w14:paraId="7A9A3D0C" w14:textId="0A24F7BD" w:rsidR="009917CD" w:rsidRDefault="009917CD" w:rsidP="00FE5BE3">
      <w:pPr>
        <w:spacing w:line="480" w:lineRule="auto"/>
        <w:rPr>
          <w:rFonts w:ascii="Times New Roman" w:hAnsi="Times New Roman" w:cs="Times New Roman"/>
        </w:rPr>
      </w:pPr>
    </w:p>
    <w:p w14:paraId="4740C33C" w14:textId="115E9F9B" w:rsidR="009917CD" w:rsidRDefault="009917CD" w:rsidP="00FE5BE3">
      <w:pPr>
        <w:spacing w:line="480" w:lineRule="auto"/>
        <w:rPr>
          <w:rFonts w:ascii="Times New Roman" w:hAnsi="Times New Roman" w:cs="Times New Roman"/>
        </w:rPr>
      </w:pPr>
      <w:r w:rsidRPr="009917CD">
        <w:rPr>
          <w:rFonts w:ascii="Times New Roman" w:hAnsi="Times New Roman" w:cs="Times New Roman"/>
        </w:rPr>
        <w:t>https://eatingourfuture.wordpress.com/meat-dairy-industry-influences-politics-government-education-news-media/</w:t>
      </w:r>
    </w:p>
    <w:p w14:paraId="276C02B7" w14:textId="47B113C0" w:rsidR="00975BAD" w:rsidRDefault="00E20D5C" w:rsidP="00FE5BE3">
      <w:pPr>
        <w:spacing w:line="480" w:lineRule="auto"/>
        <w:rPr>
          <w:rFonts w:ascii="Times New Roman" w:hAnsi="Times New Roman" w:cs="Times New Roman"/>
        </w:rPr>
      </w:pPr>
      <w:r>
        <w:rPr>
          <w:rFonts w:ascii="Times New Roman" w:hAnsi="Times New Roman" w:cs="Times New Roman"/>
        </w:rPr>
        <w:t>---------</w:t>
      </w:r>
    </w:p>
    <w:p w14:paraId="1DCE705C" w14:textId="39415AF7" w:rsidR="00975BAD" w:rsidRPr="00FE6B78" w:rsidRDefault="00FE6B78" w:rsidP="00FE5BE3">
      <w:pPr>
        <w:spacing w:line="480" w:lineRule="auto"/>
        <w:rPr>
          <w:rFonts w:ascii="Times New Roman" w:hAnsi="Times New Roman" w:cs="Times New Roman"/>
          <w:i/>
        </w:rPr>
      </w:pPr>
      <w:r w:rsidRPr="00FE6B78">
        <w:rPr>
          <w:rFonts w:ascii="Times New Roman" w:hAnsi="Times New Roman" w:cs="Times New Roman"/>
          <w:i/>
        </w:rPr>
        <w:t>Heather’s notes:</w:t>
      </w:r>
      <w:r>
        <w:rPr>
          <w:rFonts w:ascii="Times New Roman" w:hAnsi="Times New Roman" w:cs="Times New Roman"/>
          <w:i/>
        </w:rPr>
        <w:t xml:space="preserve"> Love the illustrative intro. </w:t>
      </w:r>
      <w:r w:rsidRPr="00FE6B78">
        <w:rPr>
          <w:rFonts w:ascii="Times New Roman" w:hAnsi="Times New Roman" w:cs="Times New Roman"/>
          <w:i/>
        </w:rPr>
        <w:t xml:space="preserve">I know you’ll fine-tune this as you go along, but make sure to clearly define what the Citizen’s United court ruling is </w:t>
      </w:r>
      <w:r>
        <w:rPr>
          <w:rFonts w:ascii="Times New Roman" w:hAnsi="Times New Roman" w:cs="Times New Roman"/>
          <w:i/>
        </w:rPr>
        <w:t xml:space="preserve">somewhere in your intro before you get to the thesis statement, </w:t>
      </w:r>
      <w:r w:rsidRPr="00FE6B78">
        <w:rPr>
          <w:rFonts w:ascii="Times New Roman" w:hAnsi="Times New Roman" w:cs="Times New Roman"/>
          <w:i/>
        </w:rPr>
        <w:t>and how it plays into the culture of political corruption that you observe!</w:t>
      </w:r>
      <w:r>
        <w:rPr>
          <w:rFonts w:ascii="Times New Roman" w:hAnsi="Times New Roman" w:cs="Times New Roman"/>
          <w:i/>
        </w:rPr>
        <w:t xml:space="preserve"> There are probably some great examples you can cite about how Super PAC money seems to have made a clear difference in how specific issues were legislated to drive this home in a tangible way. </w:t>
      </w:r>
      <w:r w:rsidR="00E20D5C">
        <w:rPr>
          <w:rFonts w:ascii="Times New Roman" w:hAnsi="Times New Roman" w:cs="Times New Roman"/>
          <w:i/>
        </w:rPr>
        <w:t xml:space="preserve">Last thing: you can probably be slightly more specific about what it means to put caps on Super PACs (e.g. how much money is too much, etc.) </w:t>
      </w:r>
      <w:r w:rsidRPr="00FE6B78">
        <w:rPr>
          <w:rFonts w:ascii="Times New Roman" w:hAnsi="Times New Roman" w:cs="Times New Roman"/>
          <w:i/>
        </w:rPr>
        <w:sym w:font="Wingdings" w:char="F04A"/>
      </w:r>
    </w:p>
    <w:p w14:paraId="418F0A24" w14:textId="2784E39E" w:rsidR="00975BAD" w:rsidRDefault="00975BAD" w:rsidP="00FE5BE3">
      <w:pPr>
        <w:spacing w:line="480" w:lineRule="auto"/>
        <w:rPr>
          <w:rFonts w:ascii="Times New Roman" w:hAnsi="Times New Roman" w:cs="Times New Roman"/>
        </w:rPr>
      </w:pPr>
    </w:p>
    <w:p w14:paraId="301CE463" w14:textId="5F728873" w:rsidR="00975BAD" w:rsidRDefault="00975BAD" w:rsidP="00FE5BE3">
      <w:pPr>
        <w:spacing w:line="480" w:lineRule="auto"/>
        <w:rPr>
          <w:rFonts w:ascii="Times New Roman" w:hAnsi="Times New Roman" w:cs="Times New Roman"/>
        </w:rPr>
      </w:pPr>
    </w:p>
    <w:p w14:paraId="47E97F7D" w14:textId="63CCC4D6" w:rsidR="00975BAD" w:rsidRDefault="00975BAD" w:rsidP="00FE5BE3">
      <w:pPr>
        <w:spacing w:line="480" w:lineRule="auto"/>
        <w:rPr>
          <w:rFonts w:ascii="Times New Roman" w:hAnsi="Times New Roman" w:cs="Times New Roman"/>
        </w:rPr>
      </w:pPr>
    </w:p>
    <w:p w14:paraId="41A82B32" w14:textId="77777777" w:rsidR="00975BAD" w:rsidRDefault="00975BAD" w:rsidP="00FE5BE3">
      <w:pPr>
        <w:spacing w:line="480" w:lineRule="auto"/>
        <w:rPr>
          <w:rFonts w:ascii="Times New Roman" w:hAnsi="Times New Roman" w:cs="Times New Roman"/>
        </w:rPr>
      </w:pPr>
    </w:p>
    <w:p w14:paraId="61E34770" w14:textId="77777777" w:rsidR="00FE5BE3" w:rsidRDefault="00FE5BE3" w:rsidP="00FE5BE3">
      <w:pPr>
        <w:spacing w:line="480" w:lineRule="auto"/>
        <w:rPr>
          <w:rFonts w:ascii="Times New Roman" w:hAnsi="Times New Roman" w:cs="Times New Roman"/>
        </w:rPr>
      </w:pPr>
    </w:p>
    <w:p w14:paraId="67386DF9" w14:textId="0FE0D8F1" w:rsidR="00854F25" w:rsidRDefault="00854F25" w:rsidP="00FE5BE3">
      <w:pPr>
        <w:spacing w:line="480" w:lineRule="auto"/>
        <w:rPr>
          <w:rFonts w:ascii="Times New Roman" w:hAnsi="Times New Roman" w:cs="Times New Roman"/>
        </w:rPr>
      </w:pPr>
      <w:r>
        <w:rPr>
          <w:rFonts w:ascii="Times New Roman" w:hAnsi="Times New Roman" w:cs="Times New Roman"/>
        </w:rPr>
        <w:t xml:space="preserve">What are we if not manifestations of each other’s conscious minds? Does observation qualify reality or </w:t>
      </w:r>
      <w:r w:rsidR="00492428">
        <w:rPr>
          <w:rFonts w:ascii="Times New Roman" w:hAnsi="Times New Roman" w:cs="Times New Roman"/>
        </w:rPr>
        <w:t>is there an</w:t>
      </w:r>
      <w:r>
        <w:rPr>
          <w:rFonts w:ascii="Times New Roman" w:hAnsi="Times New Roman" w:cs="Times New Roman"/>
        </w:rPr>
        <w:t xml:space="preserve"> underlying objective reality? Will this distinction ever matter?</w:t>
      </w:r>
      <w:r w:rsidR="00492428">
        <w:rPr>
          <w:rFonts w:ascii="Times New Roman" w:hAnsi="Times New Roman" w:cs="Times New Roman"/>
        </w:rPr>
        <w:t xml:space="preserve"> It seems that it will be impossible to answer these questions until we can properly model the human mind (a task so gargantuan it may never be done).</w:t>
      </w:r>
    </w:p>
    <w:p w14:paraId="3FEF5E88" w14:textId="77777777" w:rsidR="007006F5" w:rsidRDefault="007006F5" w:rsidP="00FE5BE3">
      <w:pPr>
        <w:spacing w:line="480" w:lineRule="auto"/>
        <w:rPr>
          <w:rFonts w:ascii="Times New Roman" w:hAnsi="Times New Roman" w:cs="Times New Roman"/>
        </w:rPr>
      </w:pPr>
    </w:p>
    <w:p w14:paraId="7ADFE4F0" w14:textId="77777777" w:rsidR="00492428" w:rsidRDefault="00492428" w:rsidP="00FE5BE3">
      <w:pPr>
        <w:spacing w:line="480" w:lineRule="auto"/>
        <w:rPr>
          <w:rFonts w:ascii="Times New Roman" w:hAnsi="Times New Roman" w:cs="Times New Roman"/>
        </w:rPr>
      </w:pPr>
    </w:p>
    <w:p w14:paraId="7A5EB236" w14:textId="77777777" w:rsidR="00975BAD" w:rsidRDefault="00975BAD" w:rsidP="00FE5BE3">
      <w:pPr>
        <w:spacing w:line="480" w:lineRule="auto"/>
        <w:rPr>
          <w:rFonts w:ascii="Times New Roman" w:hAnsi="Times New Roman" w:cs="Times New Roman"/>
        </w:rPr>
      </w:pPr>
    </w:p>
    <w:p w14:paraId="1DE7B888" w14:textId="77777777" w:rsidR="00975BAD" w:rsidRDefault="00975BAD" w:rsidP="00FE5BE3">
      <w:pPr>
        <w:spacing w:line="480" w:lineRule="auto"/>
        <w:rPr>
          <w:rFonts w:ascii="Times New Roman" w:hAnsi="Times New Roman" w:cs="Times New Roman"/>
        </w:rPr>
      </w:pPr>
    </w:p>
    <w:p w14:paraId="5D9EF712" w14:textId="77777777" w:rsidR="00975BAD" w:rsidRDefault="00975BAD" w:rsidP="00FE5BE3">
      <w:pPr>
        <w:spacing w:line="480" w:lineRule="auto"/>
        <w:rPr>
          <w:rFonts w:ascii="Times New Roman" w:hAnsi="Times New Roman" w:cs="Times New Roman"/>
        </w:rPr>
      </w:pPr>
    </w:p>
    <w:p w14:paraId="36795A30" w14:textId="77777777" w:rsidR="00975BAD" w:rsidRDefault="00975BAD" w:rsidP="00FE5BE3">
      <w:pPr>
        <w:spacing w:line="480" w:lineRule="auto"/>
        <w:rPr>
          <w:rFonts w:ascii="Times New Roman" w:hAnsi="Times New Roman" w:cs="Times New Roman"/>
        </w:rPr>
      </w:pPr>
    </w:p>
    <w:p w14:paraId="6885A572" w14:textId="77777777" w:rsidR="00492428" w:rsidRDefault="00FE5BE3" w:rsidP="00FE5BE3">
      <w:pPr>
        <w:spacing w:line="480" w:lineRule="auto"/>
        <w:rPr>
          <w:rFonts w:ascii="Times New Roman" w:hAnsi="Times New Roman" w:cs="Times New Roman"/>
        </w:rPr>
      </w:pPr>
      <w:r>
        <w:rPr>
          <w:rFonts w:ascii="Times New Roman" w:hAnsi="Times New Roman" w:cs="Times New Roman"/>
        </w:rPr>
        <w:t>A purposeful</w:t>
      </w:r>
      <w:r w:rsidR="00492428">
        <w:rPr>
          <w:rFonts w:ascii="Times New Roman" w:hAnsi="Times New Roman" w:cs="Times New Roman"/>
        </w:rPr>
        <w:t xml:space="preserve"> proposal</w:t>
      </w:r>
    </w:p>
    <w:p w14:paraId="6A290797"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Presented by an on-the-nose noble</w:t>
      </w:r>
    </w:p>
    <w:p w14:paraId="43150B64"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Nose Goes of the unknowing</w:t>
      </w:r>
    </w:p>
    <w:p w14:paraId="1962C583"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Stumbling through poplar groves unnoticed</w:t>
      </w:r>
    </w:p>
    <w:p w14:paraId="7D3FDF52" w14:textId="77777777" w:rsidR="00492428" w:rsidRDefault="00492428" w:rsidP="00FE5BE3">
      <w:pPr>
        <w:spacing w:line="480" w:lineRule="auto"/>
        <w:rPr>
          <w:rFonts w:ascii="Times New Roman" w:hAnsi="Times New Roman" w:cs="Times New Roman"/>
        </w:rPr>
      </w:pPr>
    </w:p>
    <w:p w14:paraId="1667377D"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Abstract absolutes delivered ad-nauseum</w:t>
      </w:r>
    </w:p>
    <w:p w14:paraId="10C88311"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As apple ads,</w:t>
      </w:r>
    </w:p>
    <w:p w14:paraId="7758CFAE"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This is an all-seeing-eye iPad if I might add</w:t>
      </w:r>
    </w:p>
    <w:p w14:paraId="2524425E" w14:textId="77777777" w:rsidR="00492428" w:rsidRDefault="00492428" w:rsidP="00FE5BE3">
      <w:pPr>
        <w:spacing w:line="480" w:lineRule="auto"/>
        <w:rPr>
          <w:rFonts w:ascii="Times New Roman" w:hAnsi="Times New Roman" w:cs="Times New Roman"/>
        </w:rPr>
      </w:pPr>
    </w:p>
    <w:p w14:paraId="7B12E93C" w14:textId="77777777" w:rsidR="00FE5BE3" w:rsidRPr="00854F25" w:rsidRDefault="00FE5BE3" w:rsidP="00FE5BE3">
      <w:pPr>
        <w:spacing w:line="480" w:lineRule="auto"/>
        <w:rPr>
          <w:rFonts w:ascii="Times New Roman" w:hAnsi="Times New Roman" w:cs="Times New Roman"/>
        </w:rPr>
      </w:pPr>
    </w:p>
    <w:sectPr w:rsidR="00FE5BE3" w:rsidRPr="00854F25" w:rsidSect="003630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Warton, Philip G" w:date="2018-11-16T08:34:00Z" w:initials="WPG">
    <w:p w14:paraId="3C70C9FB" w14:textId="4D7B9FEA" w:rsidR="00E20D5C" w:rsidRDefault="00E20D5C">
      <w:pPr>
        <w:pStyle w:val="CommentText"/>
      </w:pPr>
      <w:r>
        <w:rPr>
          <w:rStyle w:val="CommentReference"/>
        </w:rPr>
        <w:annotationRef/>
      </w:r>
      <w:r>
        <w:t>And?</w:t>
      </w:r>
    </w:p>
  </w:comment>
  <w:comment w:id="11" w:author="Warton, Philip G" w:date="2018-11-16T08:35:00Z" w:initials="WPG">
    <w:p w14:paraId="6B870159" w14:textId="79231108" w:rsidR="00E20D5C" w:rsidRDefault="00E20D5C">
      <w:pPr>
        <w:pStyle w:val="CommentText"/>
      </w:pPr>
      <w:r>
        <w:rPr>
          <w:rStyle w:val="CommentReference"/>
        </w:rPr>
        <w:annotationRef/>
      </w:r>
      <w:r>
        <w:t>What is a s Super PAC? Is it an acronym?</w:t>
      </w:r>
    </w:p>
  </w:comment>
  <w:comment w:id="12" w:author="Warton, Philip G" w:date="2018-11-26T08:26:00Z" w:initials="WPG">
    <w:p w14:paraId="67557808" w14:textId="3B559D57" w:rsidR="00706C95" w:rsidRDefault="00706C95">
      <w:pPr>
        <w:pStyle w:val="CommentText"/>
      </w:pPr>
      <w:r>
        <w:rPr>
          <w:rStyle w:val="CommentReference"/>
        </w:rPr>
        <w:annotationRef/>
      </w:r>
      <w:r>
        <w:t>Maybe “there is no cap?” or “there are no limits to which….”</w:t>
      </w:r>
    </w:p>
  </w:comment>
  <w:comment w:id="13" w:author="Warton, Philip G" w:date="2018-11-26T08:30:00Z" w:initials="WPG">
    <w:p w14:paraId="5E81EFBD" w14:textId="4085F0A9" w:rsidR="00706C95" w:rsidRDefault="00706C95">
      <w:pPr>
        <w:pStyle w:val="CommentText"/>
      </w:pPr>
      <w:r>
        <w:rPr>
          <w:rStyle w:val="CommentReference"/>
        </w:rPr>
        <w:annotationRef/>
      </w:r>
      <w:r>
        <w:t xml:space="preserve">Tell me what this means, and how it is applied here. What if I don’t know what “fast and loose” means? Does the statement still make sense? I want an example. </w:t>
      </w:r>
    </w:p>
  </w:comment>
  <w:comment w:id="17" w:author="Warton, Philip G" w:date="2018-11-16T08:40:00Z" w:initials="WPG">
    <w:p w14:paraId="36F9D69D" w14:textId="330DFFAD" w:rsidR="00AF46F7" w:rsidRDefault="00AF46F7">
      <w:pPr>
        <w:pStyle w:val="CommentText"/>
      </w:pPr>
      <w:r>
        <w:rPr>
          <w:rStyle w:val="CommentReference"/>
        </w:rPr>
        <w:annotationRef/>
      </w:r>
      <w:r>
        <w:t>What ruling?</w:t>
      </w:r>
    </w:p>
  </w:comment>
  <w:comment w:id="21" w:author="Warton, Philip G" w:date="2018-11-16T08:41:00Z" w:initials="WPG">
    <w:p w14:paraId="3B166F88" w14:textId="1A1648FB" w:rsidR="00AF46F7" w:rsidRDefault="00AF46F7">
      <w:pPr>
        <w:pStyle w:val="CommentText"/>
      </w:pPr>
      <w:r>
        <w:rPr>
          <w:rStyle w:val="CommentReference"/>
        </w:rPr>
        <w:annotationRef/>
      </w:r>
      <w:r>
        <w:t>Possibly add “undermining the average citizen’s voice”</w:t>
      </w:r>
    </w:p>
  </w:comment>
  <w:comment w:id="24" w:author="Warton, Philip G" w:date="2018-11-26T08:40:00Z" w:initials="WPG">
    <w:p w14:paraId="53B1471A" w14:textId="3ACD02BC" w:rsidR="00517D1F" w:rsidRDefault="00517D1F">
      <w:pPr>
        <w:pStyle w:val="CommentText"/>
      </w:pPr>
      <w:r>
        <w:rPr>
          <w:rStyle w:val="CommentReference"/>
        </w:rPr>
        <w:annotationRef/>
      </w:r>
      <w:r>
        <w:t xml:space="preserve">This statement </w:t>
      </w:r>
      <w:proofErr w:type="gramStart"/>
      <w:r>
        <w:t>seem</w:t>
      </w:r>
      <w:proofErr w:type="gramEnd"/>
      <w:r>
        <w:t xml:space="preserve"> redundant to me. It sounds almost the same as the very </w:t>
      </w:r>
    </w:p>
  </w:comment>
  <w:comment w:id="25" w:author="Warton, Philip G" w:date="2018-11-26T08:32:00Z" w:initials="WPG">
    <w:p w14:paraId="642B2CA8" w14:textId="628A1DB3" w:rsidR="00706C95" w:rsidRDefault="00706C95">
      <w:pPr>
        <w:pStyle w:val="CommentText"/>
      </w:pPr>
      <w:r>
        <w:rPr>
          <w:rStyle w:val="CommentReference"/>
        </w:rPr>
        <w:annotationRef/>
      </w:r>
      <w:r>
        <w:t xml:space="preserve">If you are referring to something in plural, use “are,” but if you are referring to something singularly use “is.” </w:t>
      </w:r>
      <w:r>
        <w:br/>
      </w:r>
      <w:r>
        <w:br/>
        <w:t xml:space="preserve">Politics are tainted, </w:t>
      </w:r>
      <w:r>
        <w:br/>
        <w:t xml:space="preserve">The politician is corrupted. </w:t>
      </w:r>
    </w:p>
  </w:comment>
  <w:comment w:id="31" w:author="Warton, Philip G" w:date="2018-11-26T08:43:00Z" w:initials="WPG">
    <w:p w14:paraId="76B83E3B" w14:textId="0D327C5A" w:rsidR="00517D1F" w:rsidRDefault="00517D1F">
      <w:pPr>
        <w:pStyle w:val="CommentText"/>
      </w:pPr>
      <w:r>
        <w:rPr>
          <w:rStyle w:val="CommentReference"/>
        </w:rPr>
        <w:annotationRef/>
      </w:r>
      <w:r>
        <w:t xml:space="preserve">What companies? </w:t>
      </w:r>
    </w:p>
  </w:comment>
  <w:comment w:id="35" w:author="Warton, Philip G" w:date="2018-11-16T08:43:00Z" w:initials="WPG">
    <w:p w14:paraId="63FA7CB4" w14:textId="33300262" w:rsidR="00AF46F7" w:rsidRDefault="00AF46F7">
      <w:pPr>
        <w:pStyle w:val="CommentText"/>
      </w:pPr>
      <w:r>
        <w:rPr>
          <w:rStyle w:val="CommentReference"/>
        </w:rPr>
        <w:annotationRef/>
      </w:r>
      <w:r>
        <w:t>Propose a specific limit to make your claim stronger.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70C9FB" w15:done="0"/>
  <w15:commentEx w15:paraId="6B870159" w15:done="0"/>
  <w15:commentEx w15:paraId="67557808" w15:done="0"/>
  <w15:commentEx w15:paraId="5E81EFBD" w15:done="0"/>
  <w15:commentEx w15:paraId="36F9D69D" w15:done="0"/>
  <w15:commentEx w15:paraId="3B166F88" w15:done="0"/>
  <w15:commentEx w15:paraId="53B1471A" w15:done="0"/>
  <w15:commentEx w15:paraId="642B2CA8" w15:done="0"/>
  <w15:commentEx w15:paraId="76B83E3B" w15:done="0"/>
  <w15:commentEx w15:paraId="63FA7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0C9FB" w16cid:durableId="1FA61E42"/>
  <w16cid:commentId w16cid:paraId="6B870159" w16cid:durableId="1F98FFD9"/>
  <w16cid:commentId w16cid:paraId="67557808" w16cid:durableId="1FA62C9D"/>
  <w16cid:commentId w16cid:paraId="5E81EFBD" w16cid:durableId="1FA62DB4"/>
  <w16cid:commentId w16cid:paraId="36F9D69D" w16cid:durableId="1F9900F4"/>
  <w16cid:commentId w16cid:paraId="3B166F88" w16cid:durableId="1F990138"/>
  <w16cid:commentId w16cid:paraId="53B1471A" w16cid:durableId="1FA6300B"/>
  <w16cid:commentId w16cid:paraId="642B2CA8" w16cid:durableId="1FA62E08"/>
  <w16cid:commentId w16cid:paraId="76B83E3B" w16cid:durableId="1FA630A3"/>
  <w16cid:commentId w16cid:paraId="63FA7CB4" w16cid:durableId="1F9901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ton, Philip G">
    <w15:presenceInfo w15:providerId="AD" w15:userId="S::wartonp@oregonstate.edu::97d1e796-6d69-4037-b6ea-29498e4ed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25"/>
    <w:rsid w:val="000C35F6"/>
    <w:rsid w:val="0015015F"/>
    <w:rsid w:val="0032317D"/>
    <w:rsid w:val="00324C51"/>
    <w:rsid w:val="0036301E"/>
    <w:rsid w:val="00492428"/>
    <w:rsid w:val="00517D1F"/>
    <w:rsid w:val="006D25C1"/>
    <w:rsid w:val="007006F5"/>
    <w:rsid w:val="00706C95"/>
    <w:rsid w:val="00722796"/>
    <w:rsid w:val="00843B9A"/>
    <w:rsid w:val="00854F25"/>
    <w:rsid w:val="00975BAD"/>
    <w:rsid w:val="009917CD"/>
    <w:rsid w:val="009E18A3"/>
    <w:rsid w:val="00A030F1"/>
    <w:rsid w:val="00AF46F7"/>
    <w:rsid w:val="00E20D5C"/>
    <w:rsid w:val="00E70C37"/>
    <w:rsid w:val="00F02B57"/>
    <w:rsid w:val="00FE5BE3"/>
    <w:rsid w:val="00FE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BC32A"/>
  <w15:chartTrackingRefBased/>
  <w15:docId w15:val="{786251F3-4DDB-F942-BF88-319DDA62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0D5C"/>
    <w:rPr>
      <w:sz w:val="16"/>
      <w:szCs w:val="16"/>
    </w:rPr>
  </w:style>
  <w:style w:type="paragraph" w:styleId="CommentText">
    <w:name w:val="annotation text"/>
    <w:basedOn w:val="Normal"/>
    <w:link w:val="CommentTextChar"/>
    <w:uiPriority w:val="99"/>
    <w:semiHidden/>
    <w:unhideWhenUsed/>
    <w:rsid w:val="00E20D5C"/>
    <w:rPr>
      <w:sz w:val="20"/>
      <w:szCs w:val="20"/>
    </w:rPr>
  </w:style>
  <w:style w:type="character" w:customStyle="1" w:styleId="CommentTextChar">
    <w:name w:val="Comment Text Char"/>
    <w:basedOn w:val="DefaultParagraphFont"/>
    <w:link w:val="CommentText"/>
    <w:uiPriority w:val="99"/>
    <w:semiHidden/>
    <w:rsid w:val="00E20D5C"/>
    <w:rPr>
      <w:sz w:val="20"/>
      <w:szCs w:val="20"/>
    </w:rPr>
  </w:style>
  <w:style w:type="paragraph" w:styleId="CommentSubject">
    <w:name w:val="annotation subject"/>
    <w:basedOn w:val="CommentText"/>
    <w:next w:val="CommentText"/>
    <w:link w:val="CommentSubjectChar"/>
    <w:uiPriority w:val="99"/>
    <w:semiHidden/>
    <w:unhideWhenUsed/>
    <w:rsid w:val="00E20D5C"/>
    <w:rPr>
      <w:b/>
      <w:bCs/>
    </w:rPr>
  </w:style>
  <w:style w:type="character" w:customStyle="1" w:styleId="CommentSubjectChar">
    <w:name w:val="Comment Subject Char"/>
    <w:basedOn w:val="CommentTextChar"/>
    <w:link w:val="CommentSubject"/>
    <w:uiPriority w:val="99"/>
    <w:semiHidden/>
    <w:rsid w:val="00E20D5C"/>
    <w:rPr>
      <w:b/>
      <w:bCs/>
      <w:sz w:val="20"/>
      <w:szCs w:val="20"/>
    </w:rPr>
  </w:style>
  <w:style w:type="paragraph" w:styleId="BalloonText">
    <w:name w:val="Balloon Text"/>
    <w:basedOn w:val="Normal"/>
    <w:link w:val="BalloonTextChar"/>
    <w:uiPriority w:val="99"/>
    <w:semiHidden/>
    <w:unhideWhenUsed/>
    <w:rsid w:val="00E20D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D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8</cp:revision>
  <dcterms:created xsi:type="dcterms:W3CDTF">2018-11-07T14:34:00Z</dcterms:created>
  <dcterms:modified xsi:type="dcterms:W3CDTF">2018-11-27T18:09:00Z</dcterms:modified>
</cp:coreProperties>
</file>